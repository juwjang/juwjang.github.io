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E94CFF9" w14:textId="77777777" w:rsidTr="00F44461">
        <w:tc>
          <w:tcPr>
            <w:tcW w:w="9016" w:type="dxa"/>
          </w:tcPr>
          <w:p w14:paraId="0A5883A5" w14:textId="681A96B6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C94BD79" w14:textId="05F0CD91" w:rsidR="00671249" w:rsidRPr="00C123FC" w:rsidRDefault="00760F6C" w:rsidP="00B70D3E">
            <w:pPr>
              <w:jc w:val="center"/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사람의 감정 공부를 위한 </w:t>
            </w:r>
            <w:proofErr w:type="spellStart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프로그램 제안</w:t>
            </w:r>
          </w:p>
          <w:p w14:paraId="70E64FEB" w14:textId="43A6AC93" w:rsidR="00671249" w:rsidRDefault="00760F6C" w:rsidP="00C123F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장주원</w:t>
            </w:r>
          </w:p>
        </w:tc>
      </w:tr>
    </w:tbl>
    <w:p w14:paraId="3DFB68F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3"/>
        <w:gridCol w:w="6313"/>
      </w:tblGrid>
      <w:tr w:rsidR="008812F8" w14:paraId="4AF1A4DB" w14:textId="77777777" w:rsidTr="00F77CCD">
        <w:tc>
          <w:tcPr>
            <w:tcW w:w="4508" w:type="dxa"/>
          </w:tcPr>
          <w:p w14:paraId="70F76A1B" w14:textId="6A0E4D1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EAE707D" w14:textId="0B2B58D1" w:rsidR="00F77CCD" w:rsidRDefault="00760F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인간의 얼굴을 인식하고,</w:t>
            </w:r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표정을 인식하고 분석하여 사람의 감정을 공부</w:t>
            </w:r>
          </w:p>
          <w:p w14:paraId="082BEC67" w14:textId="77777777" w:rsidR="008A16B6" w:rsidRPr="00C123FC" w:rsidRDefault="008A16B6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1E4DCA" w14:textId="31CA5846" w:rsidR="00F77CCD" w:rsidRPr="00C123FC" w:rsidRDefault="00760F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사람의 감정을 얼굴을 인식하여 </w:t>
            </w:r>
            <w:proofErr w:type="spellStart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머신러닝을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학습을 하고,</w:t>
            </w:r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학습된 데이터들을 이용하여 </w:t>
            </w:r>
            <w:proofErr w:type="spellStart"/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chatGPT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이용</w:t>
            </w:r>
          </w:p>
          <w:p w14:paraId="709C140B" w14:textId="77777777" w:rsidR="008A16B6" w:rsidRDefault="008A16B6">
            <w:pPr>
              <w:rPr>
                <w:color w:val="0000FF"/>
              </w:rPr>
            </w:pPr>
          </w:p>
          <w:p w14:paraId="569B2B2D" w14:textId="64B0E05C" w:rsidR="00F77CCD" w:rsidRPr="00C123FC" w:rsidRDefault="00760F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chatGPT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시대에 사람의 감정까지 섞어 이야기하면 더 현실적으로 채팅을 칠 수 있다.</w:t>
            </w:r>
          </w:p>
          <w:p w14:paraId="5C5A94ED" w14:textId="77777777" w:rsidR="001C6817" w:rsidRDefault="001C6817" w:rsidP="00760F6C"/>
        </w:tc>
        <w:tc>
          <w:tcPr>
            <w:tcW w:w="4508" w:type="dxa"/>
          </w:tcPr>
          <w:p w14:paraId="1A103EF0" w14:textId="4ACD597B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C4B33CF" w14:textId="5489E04C" w:rsidR="00F77CCD" w:rsidRPr="00C123FC" w:rsidRDefault="00760F6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FF"/>
              </w:rPr>
              <w:t xml:space="preserve"> </w:t>
            </w:r>
            <w:proofErr w:type="spellStart"/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chatGPT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를 이용하다가 나의 감정을 문자로만 </w:t>
            </w:r>
            <w:proofErr w:type="spellStart"/>
            <w:proofErr w:type="gramStart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설명하는게</w:t>
            </w:r>
            <w:proofErr w:type="spellEnd"/>
            <w:proofErr w:type="gram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어려운 경험이 있어서 생각하게 되었음.</w:t>
            </w:r>
            <w:r w:rsidR="00393E9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93E9A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또한 만족도 조사에서 설문 응답자 대답의 주요 변수인 감정을 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포착하기에는 한계가 있으므로 </w:t>
            </w:r>
            <w:r w:rsidR="008A16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기술을 활용하여 개인의 감정을 모니터링할 필요가 있다(</w:t>
            </w:r>
            <w:r w:rsidR="008A16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Ekundayo&amp;Viriri,2021)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EB294CB" w14:textId="2C23EC95" w:rsidR="00760F6C" w:rsidRPr="009764FE" w:rsidRDefault="00760F6C">
            <w:pPr>
              <w:rPr>
                <w:rFonts w:hint="eastAsia"/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여러 사람들의 감정을 학습하여 인간이 타인의 감정을 감지하는 것과 유사하게 기능할 수 있음</w:t>
            </w:r>
          </w:p>
          <w:p w14:paraId="282EA3C3" w14:textId="380541E1" w:rsidR="00522369" w:rsidRDefault="000F2667" w:rsidP="00671249">
            <w:pPr>
              <w:jc w:val="center"/>
            </w:pPr>
            <w:r w:rsidRPr="000F2667">
              <w:drawing>
                <wp:inline distT="0" distB="0" distL="0" distR="0" wp14:anchorId="3CBD1D92" wp14:editId="2C496C9F">
                  <wp:extent cx="3871637" cy="2314575"/>
                  <wp:effectExtent l="0" t="0" r="0" b="0"/>
                  <wp:docPr id="15859203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203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785" cy="231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2C32" w14:textId="25F135E0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393E9A">
              <w:rPr>
                <w:rFonts w:hint="eastAsia"/>
              </w:rPr>
              <w:t xml:space="preserve">표정 인식 </w:t>
            </w:r>
          </w:p>
          <w:p w14:paraId="204D2784" w14:textId="7C125172" w:rsidR="008812F8" w:rsidRDefault="008812F8" w:rsidP="00671249">
            <w:pPr>
              <w:jc w:val="center"/>
            </w:pPr>
          </w:p>
        </w:tc>
      </w:tr>
    </w:tbl>
    <w:p w14:paraId="0434F7A6" w14:textId="77777777" w:rsidR="008812F8" w:rsidRDefault="008812F8" w:rsidP="008812F8">
      <w:pPr>
        <w:ind w:right="800"/>
        <w:rPr>
          <w:rFonts w:hint="eastAsia"/>
          <w:color w:val="0000FF"/>
        </w:rPr>
      </w:pPr>
    </w:p>
    <w:p w14:paraId="334E3E5A" w14:textId="0CFFF210" w:rsidR="00F77CCD" w:rsidRDefault="00F77CCD" w:rsidP="00671249">
      <w:pPr>
        <w:ind w:firstLineChars="300" w:firstLine="600"/>
        <w:jc w:val="right"/>
        <w:rPr>
          <w:color w:val="0000FF"/>
        </w:rPr>
      </w:pPr>
    </w:p>
    <w:p w14:paraId="779D4C73" w14:textId="77777777" w:rsidR="008A16B6" w:rsidRPr="009764FE" w:rsidRDefault="008A16B6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B17E5BE" w14:textId="77777777" w:rsidTr="00F44461">
        <w:tc>
          <w:tcPr>
            <w:tcW w:w="9016" w:type="dxa"/>
          </w:tcPr>
          <w:p w14:paraId="5BBABF89" w14:textId="3C81D25B" w:rsidR="008A16B6" w:rsidRPr="009764FE" w:rsidRDefault="00C86FC2" w:rsidP="008A16B6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652D77E" w14:textId="58123200" w:rsidR="00C86FC2" w:rsidRPr="009764FE" w:rsidRDefault="00C123FC" w:rsidP="008A16B6">
            <w:pPr>
              <w:ind w:firstLineChars="50" w:firstLine="100"/>
              <w:jc w:val="left"/>
              <w:rPr>
                <w:rFonts w:hint="eastAsia"/>
                <w:color w:val="0000FF"/>
              </w:rPr>
            </w:pP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hatGPT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가 출시된 후 대학생활을 하면서 자주 이용하곤 </w:t>
            </w:r>
            <w:proofErr w:type="spellStart"/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했었는데</w:t>
            </w:r>
            <w:proofErr w:type="spellEnd"/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과제 도움,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공부 </w:t>
            </w:r>
            <w:proofErr w:type="spellStart"/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도움뿐</w:t>
            </w:r>
            <w:proofErr w:type="spellEnd"/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아니라 가끔씩 심심할 때는 대화도 했었다.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그래서 </w:t>
            </w:r>
            <w:proofErr w:type="spellStart"/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chatGPT</w:t>
            </w:r>
            <w:proofErr w:type="spellEnd"/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뿐만 아니라 여러 인공지능을 이용하고 있는 프로그램에 사람의 감정을 학습한 프로그램을 넣어서 사람의 감정도 활용할 수 있도록 하고 싶다.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또,</w:t>
            </w:r>
            <w:r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감정을 학습해서 설령 감정을 가질 수 없다 하더라도 사람의 감정을 모방하여 그 상황에 공감할 수 있도록 하고 싶다.</w:t>
            </w:r>
            <w:r w:rsid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321C5C1" w14:textId="4C9EB925" w:rsidR="00C86FC2" w:rsidRPr="00C123FC" w:rsidRDefault="00C123FC" w:rsidP="008A16B6">
            <w:pPr>
              <w:ind w:firstLineChars="50" w:firstLine="100"/>
              <w:jc w:val="left"/>
              <w:rPr>
                <w:rFonts w:hint="eastAsia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3F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ChatGPT</w:t>
            </w:r>
            <w:r w:rsidRPr="00C123FC">
              <w:rPr>
                <w:rFonts w:hint="eastAsia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와 대화를 할 때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아무리 </w:t>
            </w:r>
            <w:proofErr w:type="spellStart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인공지능이어도</w:t>
            </w:r>
            <w:proofErr w:type="spellEnd"/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사람의 감정은 제대로 인식하지 못한다고 느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꼈다.</w:t>
            </w:r>
            <w:r w:rsidRPr="00C123F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123FC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글씨로 감정을 설명해줘도 그 순간만 알겠다고 하고 그 다음 채팅에서는 또 변화 없이 내가 감정을 얘기하기 전 상태 그대로 돌아간다</w:t>
            </w:r>
            <w:r w:rsidR="00393E9A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393E9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588D"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“AI 안면감정인식과 텍스트 감성분석 기술을 적용한 학습자 만족도 평가 사례 연구””</w:t>
            </w:r>
            <w:r w:rsidR="000A588D" w:rsidRP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논문의 연구를 살펴보면,</w:t>
            </w:r>
            <w:r w:rsidR="000A588D" w:rsidRP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학습자 만족도 평가를 할 때 주로 설문조사가 활용되는데 학습자의 인식이나 태도를 직접 측정하는 것이 아니라 조사지에 응답한 결과로 추정하는 것이기에 응답자의 오류를 피하기 어렵다</w:t>
            </w:r>
            <w:r w:rsid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특히 교육 훈련과 같은 지원적 개입의 경우에는 응답의 관대화 경향이 커질 수 있으므로 평가 결과에서 의미 있는 시사점을 도출하기가 쉽지 않다.</w:t>
            </w:r>
            <w:r w:rsid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따라서 응답의 주요 변수인 감정을 포착하는 </w:t>
            </w:r>
            <w:r w:rsidR="000A588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="000A588D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기술이 필요하다.</w:t>
            </w:r>
          </w:p>
          <w:p w14:paraId="38537692" w14:textId="77777777" w:rsidR="008A16B6" w:rsidRDefault="008A16B6" w:rsidP="00C86FC2">
            <w:pPr>
              <w:jc w:val="left"/>
              <w:rPr>
                <w:color w:val="0000FF"/>
              </w:rPr>
            </w:pPr>
          </w:p>
          <w:p w14:paraId="51AC53CE" w14:textId="2A0FB9B1" w:rsidR="00C86FC2" w:rsidRPr="000F2667" w:rsidRDefault="000F2667" w:rsidP="008A16B6">
            <w:pPr>
              <w:ind w:firstLineChars="50" w:firstLine="100"/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기술을 이용하여 사람 얼굴의 표정을 인식하여 인식한 결과들을 데이터에 쌓아 학습을 한 후 여러 프로그램에 적용한다.</w:t>
            </w:r>
          </w:p>
        </w:tc>
      </w:tr>
    </w:tbl>
    <w:p w14:paraId="3ED5970B" w14:textId="77777777" w:rsidR="00C86FC2" w:rsidRPr="000F2667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2667" w:rsidRPr="000F2667" w14:paraId="79563CA6" w14:textId="77777777" w:rsidTr="00F44461">
        <w:tc>
          <w:tcPr>
            <w:tcW w:w="9016" w:type="dxa"/>
          </w:tcPr>
          <w:p w14:paraId="47202267" w14:textId="720A1F43" w:rsidR="00863EEC" w:rsidRDefault="00671249" w:rsidP="008A16B6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7138FCA" w14:textId="38FB91C5" w:rsidR="000F2667" w:rsidRDefault="000F2667" w:rsidP="00F44461">
            <w:pPr>
              <w:jc w:val="left"/>
              <w:rPr>
                <w:color w:val="0000FF"/>
              </w:rPr>
            </w:pPr>
            <w:r w:rsidRPr="000F2667">
              <w:rPr>
                <w:color w:val="0000FF"/>
              </w:rPr>
              <w:drawing>
                <wp:inline distT="0" distB="0" distL="0" distR="0" wp14:anchorId="2E05D212" wp14:editId="2139559D">
                  <wp:extent cx="2055314" cy="1228725"/>
                  <wp:effectExtent l="0" t="0" r="2540" b="0"/>
                  <wp:docPr id="11677768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768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954" cy="123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57A44D6B" wp14:editId="0E2AB46A">
                  <wp:extent cx="1123950" cy="1123950"/>
                  <wp:effectExtent l="0" t="0" r="0" b="0"/>
                  <wp:docPr id="1976183850" name="그림 4" descr="블랙, 어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83850" name="그림 4" descr="블랙, 어둠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667">
              <w:rPr>
                <w:color w:val="0000FF"/>
              </w:rPr>
              <w:drawing>
                <wp:inline distT="0" distB="0" distL="0" distR="0" wp14:anchorId="2613F674" wp14:editId="0EA522BE">
                  <wp:extent cx="1164020" cy="1266825"/>
                  <wp:effectExtent l="0" t="0" r="0" b="0"/>
                  <wp:docPr id="7397618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7618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96" cy="127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6B5BA" w14:textId="3E0328DA" w:rsidR="000F2667" w:rsidRPr="000F2667" w:rsidDel="000F2667" w:rsidRDefault="00265AFA" w:rsidP="000F2667">
            <w:pPr>
              <w:jc w:val="center"/>
              <w:rPr>
                <w:del w:id="0" w:author="주원 장" w:date="2023-10-13T15:42:00Z"/>
                <w:rFonts w:hint="eastAsia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:rPrChange w:id="1" w:author="주원 장" w:date="2023-10-13T15:42:00Z">
                  <w:rPr>
                    <w:del w:id="2" w:author="주원 장" w:date="2023-10-13T15:42:00Z"/>
                    <w:rFonts w:hint="eastAsia"/>
                    <w:color w:val="0000FF"/>
                  </w:rPr>
                </w:rPrChange>
              </w:rPr>
              <w:pPrChange w:id="3" w:author="주원 장" w:date="2023-10-13T15:41:00Z">
                <w:pPr>
                  <w:jc w:val="left"/>
                </w:pPr>
              </w:pPrChange>
            </w:pPr>
            <w:r>
              <w:rPr>
                <w:rFonts w:hint="eastAsia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표정 인식 후 </w:t>
            </w:r>
            <w:proofErr w:type="spellStart"/>
            <w:r>
              <w:rPr>
                <w:rFonts w:hint="eastAsia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C388599" w14:textId="66779C61" w:rsidR="00265AFA" w:rsidRDefault="00265AFA" w:rsidP="008A16B6">
            <w:pPr>
              <w:ind w:firstLineChars="50" w:firstLine="100"/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얼굴을 계속 인식하고 데이터들을 학습하기 위해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기술이 필요하다.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머신러닝은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사용하는 데이터를 기반으로 학습 또는 성능 향상을 지원하는 시스템을 구축하는 데 초점을 맞추는 인공지능(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AI)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의 하위 집합이다.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머신러닝은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지도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머신러닝과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비지도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준지도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강화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총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개가 있는데,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이 프로그램은 지도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머신러닝이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필요하다.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지도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머신러닝은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데이터 제공자가 알고리즘에 어떤 결론을 내릴지 알려주어야 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이 알고리즘에서는 예시를 통해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훈련한다.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지도 학습 모델은 입력,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출력 데이터 쌍으로 구성되며,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원하는 값으로 출력 레이블을 저장할 수 있다.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예를 들어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데이지꽃과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팬지꽃의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차이를 식별할 수 있도록 훈련하라고 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하나의 이진 입력 데이터 쌍에는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데이지꽃의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이미지와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팬지꽃의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이미지가 모두 포함된다.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해당 특정 쌍에 원하는 결과는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데이지꽃을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선태갛는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것이기 때문에,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이것이 올바른 결과로서 사전 식별된다.</w:t>
            </w:r>
            <w:r w:rsidR="003F301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F301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그리고 </w:t>
            </w:r>
            <w:proofErr w:type="spellStart"/>
            <w:r w:rsidR="003F301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</w:t>
            </w:r>
            <w:proofErr w:type="spellEnd"/>
            <w:r w:rsidR="003F301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과정에는 </w:t>
            </w:r>
            <w:r w:rsidR="003F301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F301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가지가 있는데,</w:t>
            </w:r>
          </w:p>
          <w:p w14:paraId="425FAC3A" w14:textId="338F240C" w:rsidR="003F301E" w:rsidRDefault="003F301E" w:rsidP="00F44461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데이터 수집: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많은 사람들의 표정,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행동,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말투 등 감정과 관련된 것들을 카메라로 영상과 사진을 찍어 데이터들을 수집할 것이다.</w:t>
            </w:r>
          </w:p>
          <w:p w14:paraId="37F6BF10" w14:textId="69EE0B37" w:rsidR="003F301E" w:rsidRDefault="003F301E" w:rsidP="00F44461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데이터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전처리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수집한 데이터들을 한 곳에 성별,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나이,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감정 종류 등 각 기준들로 분류를 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그 후 중복으로 들어간 데이터,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부족한 표본,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이상한 값 등등이 들어가 있는 데이터들을 정리한다.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이를 통해 머신 러닝 모델의 입력에 적합한 형태로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바꾸어줄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있다.</w:t>
            </w:r>
          </w:p>
          <w:p w14:paraId="75D64CD3" w14:textId="0227136B" w:rsidR="003F301E" w:rsidRDefault="003F301E" w:rsidP="00F44461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탐색적 데이터 분석: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주어진 데이터를 이해하기 위해 데이터의 특징을 찾고,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숨겨진 패턴을 발견하는 과정이다.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분류된 데이터들을 그래프와 도표로 정리를 하여 보기 쉽게 하고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번과 같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이 머신 러닝 모델의 입력에 적합한 형태로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바꾸어줄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있다.</w:t>
            </w:r>
          </w:p>
          <w:p w14:paraId="0D5A3C69" w14:textId="028FC5D6" w:rsidR="003F301E" w:rsidRDefault="003F301E" w:rsidP="00F44461">
            <w:pPr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모델 선택: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파이썬으로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개발한 머신 러닝 모델을 사용한다.</w:t>
            </w:r>
          </w:p>
          <w:p w14:paraId="08C6355D" w14:textId="0081CFF2" w:rsidR="003F301E" w:rsidRPr="00265AFA" w:rsidRDefault="003F301E" w:rsidP="00F44461">
            <w:pPr>
              <w:jc w:val="left"/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평가 및 적용: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만들어진 머신 러닝 모델의 성능을 프로그램을 돌려보면서 평가와 잘못된 점을 보완하고 새로운 데이터 역시 예측을 한다.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7AA3F97" w14:textId="1D4AAB78" w:rsidR="00863EEC" w:rsidRPr="00265AFA" w:rsidRDefault="00265AFA" w:rsidP="008A16B6">
            <w:pPr>
              <w:ind w:firstLineChars="50" w:firstLine="100"/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파이썬으로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할 수 있는 알고리즘을 구현하여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머신을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만든다.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또한 사람의 감정이 표정으로만 표현되는 것이 아니라 행동과 말투 역시 인식하여 더욱 사람이 타인의 감정을 인식하는 과정과 유사하도록 기술을 개발한다.</w:t>
            </w:r>
          </w:p>
        </w:tc>
      </w:tr>
    </w:tbl>
    <w:p w14:paraId="7C61A05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984E326" w14:textId="77777777" w:rsidTr="00F44461">
        <w:tc>
          <w:tcPr>
            <w:tcW w:w="9016" w:type="dxa"/>
          </w:tcPr>
          <w:p w14:paraId="48521DED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152D69B" w14:textId="56EBDDC0" w:rsidR="00522369" w:rsidRDefault="003F301E" w:rsidP="008A16B6">
            <w:pPr>
              <w:ind w:firstLineChars="50" w:firstLine="100"/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요즘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기술을 쉽게 접할 수 있는데,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이러한 기술들에 아직 감정에 관한 기술은 완벽하게 적용되지 못했다.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그래서 사람의 감정에 관한 것들을 인식하여 학습한 머신 모델을 이용하여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기술에 감정 인식 기술을 적용하고 싶어 제안서에 이 주제를 고르게 되었다.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00CB483" w14:textId="389AE688" w:rsidR="003F301E" w:rsidRPr="003F301E" w:rsidRDefault="003F301E" w:rsidP="00F44461">
            <w:pPr>
              <w:jc w:val="left"/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아직 </w:t>
            </w:r>
          </w:p>
          <w:p w14:paraId="31FFB30E" w14:textId="70E82536" w:rsidR="00522369" w:rsidRPr="003F301E" w:rsidRDefault="003F301E" w:rsidP="008A16B6">
            <w:pPr>
              <w:ind w:firstLineChars="50" w:firstLine="100"/>
              <w:jc w:val="lef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아직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머신러닝과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알고리즘에 대해 잘 알지 못하므로 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머신러닝과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알고리즘에 대해 공부를 많이 할 것이다.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인공지능입문에서 여러 알고리즘들을 공부하는데,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여기에 나와있는 알고리즘들을 내가 생각하는 기술에 어떻게 적용시킬지 생각을 해볼 것이다.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그리고 이산수학에서 </w:t>
            </w:r>
            <w:proofErr w:type="spellStart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파이썬을</w:t>
            </w:r>
            <w:proofErr w:type="spellEnd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이용하여 알고리즘을 짜는 것들도 배웠는데,</w:t>
            </w:r>
            <w:r w:rsidR="008A16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이산수학 때 배운 것들을 직접 </w:t>
            </w:r>
            <w:proofErr w:type="spellStart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파이썬으로</w:t>
            </w:r>
            <w:proofErr w:type="spellEnd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공부하면 기술 개발에 도움이 될 것이다.</w:t>
            </w:r>
            <w:r w:rsidR="008A16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그리고 </w:t>
            </w:r>
            <w:proofErr w:type="spellStart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깃허브에</w:t>
            </w:r>
            <w:proofErr w:type="spellEnd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공유된 </w:t>
            </w:r>
            <w:proofErr w:type="spellStart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머신러닝과</w:t>
            </w:r>
            <w:proofErr w:type="spellEnd"/>
            <w:r w:rsidR="008A16B6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관련된 프로그램의 코딩을 보면서 다른 사람들은 어떻게 했나 보면서 나의 방향을 더욱 정확하게 잡게 할 것이다.</w:t>
            </w:r>
          </w:p>
        </w:tc>
      </w:tr>
    </w:tbl>
    <w:p w14:paraId="1EBA1ED4" w14:textId="77777777" w:rsidR="008A16B6" w:rsidRDefault="008A16B6" w:rsidP="00671249">
      <w:pPr>
        <w:rPr>
          <w:b/>
        </w:rPr>
      </w:pPr>
    </w:p>
    <w:p w14:paraId="19E4CC42" w14:textId="77777777" w:rsidR="008A16B6" w:rsidRDefault="008A16B6" w:rsidP="00671249">
      <w:pPr>
        <w:rPr>
          <w:b/>
        </w:rPr>
      </w:pPr>
    </w:p>
    <w:p w14:paraId="6370F662" w14:textId="77777777" w:rsidR="008A16B6" w:rsidRDefault="008A16B6" w:rsidP="00671249">
      <w:pPr>
        <w:rPr>
          <w:b/>
        </w:rPr>
      </w:pPr>
    </w:p>
    <w:p w14:paraId="38640C8D" w14:textId="77777777" w:rsidR="008A16B6" w:rsidRDefault="008A16B6" w:rsidP="00671249">
      <w:pPr>
        <w:rPr>
          <w:b/>
        </w:rPr>
      </w:pPr>
    </w:p>
    <w:p w14:paraId="4CEC072C" w14:textId="77777777" w:rsidR="008A16B6" w:rsidRDefault="008A16B6" w:rsidP="00671249">
      <w:pPr>
        <w:rPr>
          <w:b/>
        </w:rPr>
      </w:pPr>
    </w:p>
    <w:p w14:paraId="785CE064" w14:textId="77777777" w:rsidR="008A16B6" w:rsidRDefault="008A16B6" w:rsidP="00671249">
      <w:pPr>
        <w:rPr>
          <w:b/>
        </w:rPr>
      </w:pPr>
    </w:p>
    <w:p w14:paraId="7D24FF6F" w14:textId="77777777" w:rsidR="008A16B6" w:rsidRDefault="008A16B6" w:rsidP="00671249">
      <w:pPr>
        <w:rPr>
          <w:b/>
        </w:rPr>
      </w:pPr>
    </w:p>
    <w:p w14:paraId="0EC82E9E" w14:textId="77777777" w:rsidR="008A16B6" w:rsidRDefault="008A16B6" w:rsidP="00671249">
      <w:pPr>
        <w:rPr>
          <w:b/>
        </w:rPr>
      </w:pPr>
    </w:p>
    <w:p w14:paraId="1B63D309" w14:textId="77777777" w:rsidR="008A16B6" w:rsidRDefault="008A16B6" w:rsidP="00671249">
      <w:pPr>
        <w:rPr>
          <w:b/>
        </w:rPr>
      </w:pPr>
    </w:p>
    <w:p w14:paraId="2E56C0DC" w14:textId="77777777" w:rsidR="008A16B6" w:rsidRDefault="008A16B6" w:rsidP="00671249">
      <w:pPr>
        <w:rPr>
          <w:b/>
        </w:rPr>
      </w:pPr>
    </w:p>
    <w:p w14:paraId="523BA3C9" w14:textId="77777777" w:rsidR="008A16B6" w:rsidRDefault="008A16B6" w:rsidP="00671249">
      <w:pPr>
        <w:rPr>
          <w:rFonts w:hint="eastAsia"/>
          <w:b/>
        </w:rPr>
      </w:pPr>
    </w:p>
    <w:p w14:paraId="50F60232" w14:textId="08C2A59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37BEDE3F" w14:textId="77777777" w:rsidR="000F2667" w:rsidRDefault="00393E9A" w:rsidP="00393E9A">
      <w:r>
        <w:rPr>
          <w:rFonts w:hint="eastAsia"/>
        </w:rPr>
        <w:t>그림1</w:t>
      </w:r>
      <w:r>
        <w:t>.</w:t>
      </w:r>
    </w:p>
    <w:p w14:paraId="3A9863B0" w14:textId="6A220FA3" w:rsidR="00393E9A" w:rsidRDefault="00393E9A" w:rsidP="00393E9A">
      <w:r>
        <w:rPr>
          <w:rFonts w:hint="eastAsia"/>
        </w:rPr>
        <w:t>웃는</w:t>
      </w:r>
      <w:r>
        <w:t xml:space="preserve"> 옆모습 일러스트-출처 &lt;a href="https://kr.freepik.com/free-vector/hand-drawn-side-profile-cartoon-illustration_45185269.htm#query=%EC%9B%83%EB%8A%94%20%EC%98%86%EB%AA%A8%EC%8A%B5&amp;position=6&amp;from_view=search&amp;track=ais"&gt;Freepik&lt;/a&gt;</w:t>
      </w:r>
    </w:p>
    <w:p w14:paraId="08BF0797" w14:textId="0335344D" w:rsidR="008D3656" w:rsidRDefault="00393E9A" w:rsidP="00393E9A">
      <w:r>
        <w:rPr>
          <w:rFonts w:hint="eastAsia"/>
        </w:rPr>
        <w:t>화난</w:t>
      </w:r>
      <w:r>
        <w:t xml:space="preserve"> 옆모습 일러스트-출처 &lt;a href="https://kr.freepik.com/free-vector/hand-drawn-facepalm-illustration_39041117.htm#page=2&amp;query=%EC%8A%AC%ED%94%88%20%EC%98%86%EB%AA%A8%EC%8A%B5&amp;position=1&amp;from_view=search&amp;track=ais"&gt;Freepik&lt;/a&gt;</w:t>
      </w:r>
    </w:p>
    <w:p w14:paraId="0F3CC10F" w14:textId="77777777" w:rsidR="000F2667" w:rsidRDefault="000F2667" w:rsidP="00393E9A"/>
    <w:p w14:paraId="7A1C2D59" w14:textId="77777777" w:rsidR="000F2667" w:rsidRDefault="000F2667" w:rsidP="00393E9A"/>
    <w:p w14:paraId="2737F27A" w14:textId="28C71FD0" w:rsidR="008812F8" w:rsidRDefault="000F2667" w:rsidP="00393E9A">
      <w:r>
        <w:rPr>
          <w:rFonts w:hint="eastAsia"/>
        </w:rPr>
        <w:t>그림2</w:t>
      </w:r>
      <w:r>
        <w:t>.</w:t>
      </w:r>
    </w:p>
    <w:p w14:paraId="1E0B1E4B" w14:textId="08957437" w:rsidR="000F2667" w:rsidRDefault="000F2667" w:rsidP="00393E9A">
      <w:r>
        <w:rPr>
          <w:rFonts w:hint="eastAsia"/>
        </w:rPr>
        <w:t>화살표-</w:t>
      </w:r>
      <w:r w:rsidRPr="000F2667">
        <w:t>https://www.pngwing.com/ko/free-png-zcvhi</w:t>
      </w:r>
    </w:p>
    <w:p w14:paraId="4573CF3C" w14:textId="06E20073" w:rsidR="008812F8" w:rsidRDefault="008812F8" w:rsidP="00393E9A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-</w:t>
      </w:r>
    </w:p>
    <w:p w14:paraId="26974E76" w14:textId="2DB9A175" w:rsidR="008812F8" w:rsidRPr="00671249" w:rsidRDefault="008812F8" w:rsidP="00393E9A">
      <w:proofErr w:type="gramStart"/>
      <w:r>
        <w:rPr>
          <w:rFonts w:hint="eastAsia"/>
        </w:rPr>
        <w:t>출처</w:t>
      </w:r>
      <w:r>
        <w:t>.</w:t>
      </w:r>
      <w:r w:rsidRPr="008812F8">
        <w:t>https://www.google.com/url?sa=i&amp;url=https%3A%2F%2Fwww.flaticon.com%2Fkr%2Ffree-icon%2Fmachine-learning_6361009&amp;psig=AOvVaw3YK_vimYcWxMte38aU2Tdd&amp;ust=1697263982373000&amp;source=images&amp;cd=vfe&amp;opi=89978449&amp;ved=0CBEQjRxqFwoTCPDLiZ2v8oEDFQAAAAAdAAAAABAD</w:t>
      </w:r>
      <w:proofErr w:type="gramEnd"/>
    </w:p>
    <w:sectPr w:rsidR="008812F8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079D" w14:textId="77777777" w:rsidR="00C63C1B" w:rsidRDefault="00C63C1B" w:rsidP="00F77CCD">
      <w:pPr>
        <w:spacing w:after="0" w:line="240" w:lineRule="auto"/>
      </w:pPr>
      <w:r>
        <w:separator/>
      </w:r>
    </w:p>
  </w:endnote>
  <w:endnote w:type="continuationSeparator" w:id="0">
    <w:p w14:paraId="6ABF3D55" w14:textId="77777777" w:rsidR="00C63C1B" w:rsidRDefault="00C63C1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43AB" w14:textId="77777777" w:rsidR="00C63C1B" w:rsidRDefault="00C63C1B" w:rsidP="00F77CCD">
      <w:pPr>
        <w:spacing w:after="0" w:line="240" w:lineRule="auto"/>
      </w:pPr>
      <w:r>
        <w:separator/>
      </w:r>
    </w:p>
  </w:footnote>
  <w:footnote w:type="continuationSeparator" w:id="0">
    <w:p w14:paraId="66E64D77" w14:textId="77777777" w:rsidR="00C63C1B" w:rsidRDefault="00C63C1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91B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AE69967" w14:textId="77777777" w:rsidR="00671249" w:rsidRPr="00162174" w:rsidRDefault="00671249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주원 장">
    <w15:presenceInfo w15:providerId="Windows Live" w15:userId="0f834a29e662a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588D"/>
    <w:rsid w:val="000C2F53"/>
    <w:rsid w:val="000C675C"/>
    <w:rsid w:val="000E10D9"/>
    <w:rsid w:val="000F2667"/>
    <w:rsid w:val="00162174"/>
    <w:rsid w:val="001C6817"/>
    <w:rsid w:val="00221DF5"/>
    <w:rsid w:val="00265AFA"/>
    <w:rsid w:val="002A4801"/>
    <w:rsid w:val="0030266E"/>
    <w:rsid w:val="00393E9A"/>
    <w:rsid w:val="003A1BFC"/>
    <w:rsid w:val="003A21E2"/>
    <w:rsid w:val="003F301E"/>
    <w:rsid w:val="00522369"/>
    <w:rsid w:val="005C3DBC"/>
    <w:rsid w:val="00671249"/>
    <w:rsid w:val="00676706"/>
    <w:rsid w:val="0071228D"/>
    <w:rsid w:val="0071731E"/>
    <w:rsid w:val="00721FB6"/>
    <w:rsid w:val="00760F6C"/>
    <w:rsid w:val="007E47B3"/>
    <w:rsid w:val="007E4B67"/>
    <w:rsid w:val="00821845"/>
    <w:rsid w:val="00840AB4"/>
    <w:rsid w:val="00863EEC"/>
    <w:rsid w:val="008812F8"/>
    <w:rsid w:val="00894071"/>
    <w:rsid w:val="008A16B6"/>
    <w:rsid w:val="008D3656"/>
    <w:rsid w:val="009764FE"/>
    <w:rsid w:val="009E4937"/>
    <w:rsid w:val="00A24758"/>
    <w:rsid w:val="00A56111"/>
    <w:rsid w:val="00B35D55"/>
    <w:rsid w:val="00B70D3E"/>
    <w:rsid w:val="00BC25C4"/>
    <w:rsid w:val="00C123FC"/>
    <w:rsid w:val="00C4007E"/>
    <w:rsid w:val="00C63C1B"/>
    <w:rsid w:val="00C86065"/>
    <w:rsid w:val="00C86FC2"/>
    <w:rsid w:val="00C920B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567D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Revision"/>
    <w:hidden/>
    <w:uiPriority w:val="99"/>
    <w:semiHidden/>
    <w:rsid w:val="000F2667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주원 장</cp:lastModifiedBy>
  <cp:revision>2</cp:revision>
  <dcterms:created xsi:type="dcterms:W3CDTF">2023-10-13T07:13:00Z</dcterms:created>
  <dcterms:modified xsi:type="dcterms:W3CDTF">2023-10-13T07:13:00Z</dcterms:modified>
</cp:coreProperties>
</file>